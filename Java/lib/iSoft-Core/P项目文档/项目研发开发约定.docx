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>
      <w:pPr>
        <w:ind w:firstLine="194" w:firstLineChars="27"/>
        <w:jc w:val="center"/>
        <w:rPr>
          <w:rFonts w:ascii="Arial" w:hAnsi="Arial" w:cs="Arial"/>
          <w:sz w:val="22"/>
        </w:rPr>
      </w:pPr>
      <w:r>
        <w:rPr>
          <w:rFonts w:hint="eastAsia" w:ascii="微软雅黑" w:hAnsi="微软雅黑"/>
          <w:b/>
          <w:sz w:val="72"/>
          <w:szCs w:val="72"/>
        </w:rPr>
        <w:t>项目研发开发约定</w:t>
      </w: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440"/>
        <w:rPr>
          <w:rFonts w:ascii="Arial" w:hAnsi="Arial" w:cs="Arial"/>
          <w:sz w:val="22"/>
        </w:rPr>
      </w:pPr>
    </w:p>
    <w:p>
      <w:pPr>
        <w:ind w:firstLine="60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014年01月</w:t>
      </w:r>
    </w:p>
    <w:p>
      <w:pPr>
        <w:ind w:firstLine="480"/>
        <w:jc w:val="center"/>
        <w:rPr>
          <w:b/>
        </w:rPr>
      </w:pPr>
      <w:r>
        <w:rPr>
          <w:rFonts w:hint="eastAsia"/>
          <w:b/>
        </w:rPr>
        <w:t>普华基础软件股份有限公司</w:t>
      </w:r>
    </w:p>
    <w:p>
      <w:pPr>
        <w:ind w:firstLine="480"/>
        <w:jc w:val="center"/>
        <w:rPr>
          <w:b/>
        </w:rPr>
      </w:pPr>
      <w:r>
        <w:rPr>
          <w:rFonts w:hint="eastAsia"/>
          <w:b/>
        </w:rPr>
        <w:t xml:space="preserve">            项目研发部</w:t>
      </w:r>
    </w:p>
    <w:p>
      <w:pPr>
        <w:widowControl/>
        <w:spacing w:line="240" w:lineRule="auto"/>
        <w:jc w:val="left"/>
      </w:pPr>
      <w: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版本历史</w:t>
      </w:r>
    </w:p>
    <w:tbl>
      <w:tblPr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4"/>
        <w:gridCol w:w="966"/>
        <w:gridCol w:w="1100"/>
        <w:gridCol w:w="1439"/>
        <w:gridCol w:w="6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  <w:t>版本</w:t>
            </w:r>
          </w:p>
        </w:tc>
        <w:tc>
          <w:tcPr>
            <w:tcW w:w="96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  <w:t>提案人</w:t>
            </w: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  <w:t>批准人</w:t>
            </w:r>
          </w:p>
        </w:tc>
        <w:tc>
          <w:tcPr>
            <w:tcW w:w="1439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  <w:t>日期</w:t>
            </w:r>
          </w:p>
        </w:tc>
        <w:tc>
          <w:tcPr>
            <w:tcW w:w="6013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shd w:val="pct10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r>
              <w:t>0.1</w:t>
            </w:r>
          </w:p>
        </w:tc>
        <w:tc>
          <w:tcPr>
            <w:tcW w:w="966" w:type="dxa"/>
            <w:vAlign w:val="center"/>
          </w:tcPr>
          <w:p>
            <w:r>
              <w:rPr>
                <w:rFonts w:hint="eastAsia"/>
              </w:rPr>
              <w:t>白力</w:t>
            </w: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r>
              <w:rPr>
                <w:rFonts w:hint="eastAsia"/>
              </w:rPr>
              <w:t>2014-01-12</w:t>
            </w:r>
          </w:p>
        </w:tc>
        <w:tc>
          <w:tcPr>
            <w:tcW w:w="6013" w:type="dxa"/>
            <w:vAlign w:val="center"/>
          </w:tcPr>
          <w:p>
            <w:r>
              <w:rPr>
                <w:rFonts w:hint="eastAsia"/>
              </w:rPr>
              <w:t>开发约定初始化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/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/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/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4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/>
        </w:tc>
        <w:tc>
          <w:tcPr>
            <w:tcW w:w="1439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</w:tbl>
    <w:p>
      <w:pPr>
        <w:jc w:val="center"/>
        <w:rPr>
          <w:rFonts w:ascii="微软雅黑" w:hAnsi="微软雅黑"/>
        </w:rPr>
      </w:pPr>
      <w:r>
        <w:br w:type="page"/>
      </w:r>
    </w:p>
    <w:p>
      <w:pPr>
        <w:pStyle w:val="30"/>
        <w:jc w:val="center"/>
        <w:rPr>
          <w:color w:val="auto"/>
        </w:rPr>
      </w:pPr>
      <w:r>
        <w:rPr>
          <w:color w:val="auto"/>
          <w:lang w:val="zh-CN"/>
        </w:rPr>
        <w:t>目录</w:t>
      </w:r>
    </w:p>
    <w:p>
      <w:pPr>
        <w:pStyle w:val="21"/>
        <w:tabs>
          <w:tab w:val="left" w:pos="420"/>
          <w:tab w:val="right" w:leader="dot" w:pos="1045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"_Toc377333793" </w:instrText>
      </w:r>
      <w:r>
        <w:fldChar w:fldCharType="separate"/>
      </w:r>
      <w:r>
        <w:rPr>
          <w:rStyle w:val="27"/>
        </w:rPr>
        <w:t>1</w:t>
      </w:r>
      <w:r>
        <w:rPr>
          <w:rFonts w:ascii="Calibri" w:hAnsi="Calibri" w:eastAsia="宋体"/>
          <w:sz w:val="21"/>
        </w:rPr>
        <w:tab/>
      </w:r>
      <w:r>
        <w:rPr>
          <w:rStyle w:val="27"/>
          <w:rFonts w:hint="eastAsia"/>
        </w:rPr>
        <w:t>目录结构约定</w:t>
      </w:r>
      <w:r>
        <w:tab/>
      </w:r>
      <w:r>
        <w:fldChar w:fldCharType="begin"/>
      </w:r>
      <w:r>
        <w:instrText xml:space="preserve"> PAGEREF _Toc377333793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"_Toc377333794" </w:instrText>
      </w:r>
      <w:r>
        <w:fldChar w:fldCharType="separate"/>
      </w:r>
      <w:r>
        <w:rPr>
          <w:rStyle w:val="27"/>
        </w:rPr>
        <w:t>1.1</w:t>
      </w:r>
      <w:r>
        <w:rPr>
          <w:rFonts w:ascii="Calibri" w:hAnsi="Calibri" w:eastAsia="宋体"/>
          <w:sz w:val="21"/>
        </w:rPr>
        <w:tab/>
      </w:r>
      <w:r>
        <w:rPr>
          <w:rStyle w:val="27"/>
        </w:rPr>
        <w:t>M</w:t>
      </w:r>
      <w:r>
        <w:rPr>
          <w:rStyle w:val="27"/>
          <w:rFonts w:hint="eastAsia"/>
        </w:rPr>
        <w:t>框架定制</w:t>
      </w:r>
      <w:r>
        <w:tab/>
      </w:r>
      <w:r>
        <w:fldChar w:fldCharType="begin"/>
      </w:r>
      <w:r>
        <w:instrText xml:space="preserve"> PAGEREF _Toc377333794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"_Toc377333795" </w:instrText>
      </w:r>
      <w:r>
        <w:fldChar w:fldCharType="separate"/>
      </w:r>
      <w:r>
        <w:rPr>
          <w:rStyle w:val="27"/>
        </w:rPr>
        <w:t>1.1.1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M</w:t>
      </w:r>
      <w:r>
        <w:rPr>
          <w:rStyle w:val="27"/>
          <w:rFonts w:hint="eastAsia"/>
        </w:rPr>
        <w:t>框架定制</w:t>
      </w:r>
      <w:r>
        <w:rPr>
          <w:rStyle w:val="27"/>
        </w:rPr>
        <w:t>/src/com/isoft/biz/dao/db.global.xml</w:t>
      </w:r>
      <w:r>
        <w:tab/>
      </w:r>
      <w:r>
        <w:fldChar w:fldCharType="begin"/>
      </w:r>
      <w:r>
        <w:instrText xml:space="preserve"> PAGEREF _Toc377333795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"_Toc377333796" </w:instrText>
      </w:r>
      <w:r>
        <w:fldChar w:fldCharType="separate"/>
      </w:r>
      <w:r>
        <w:rPr>
          <w:rStyle w:val="27"/>
        </w:rPr>
        <w:t>1.1.2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M</w:t>
      </w:r>
      <w:r>
        <w:rPr>
          <w:rStyle w:val="27"/>
          <w:rFonts w:hint="eastAsia"/>
        </w:rPr>
        <w:t>框架定制</w:t>
      </w:r>
      <w:r>
        <w:rPr>
          <w:rStyle w:val="27"/>
        </w:rPr>
        <w:t>/src/com/isoft/biz/dao/NameSpaceEnum.java</w:t>
      </w:r>
      <w:r>
        <w:tab/>
      </w:r>
      <w:r>
        <w:fldChar w:fldCharType="begin"/>
      </w:r>
      <w:r>
        <w:instrText xml:space="preserve"> PAGEREF _Toc377333796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"_Toc377333797" </w:instrText>
      </w:r>
      <w:r>
        <w:fldChar w:fldCharType="separate"/>
      </w:r>
      <w:r>
        <w:rPr>
          <w:rStyle w:val="27"/>
        </w:rPr>
        <w:t>1.1.3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M</w:t>
      </w:r>
      <w:r>
        <w:rPr>
          <w:rStyle w:val="27"/>
          <w:rFonts w:hint="eastAsia"/>
        </w:rPr>
        <w:t>框架定制</w:t>
      </w:r>
      <w:r>
        <w:rPr>
          <w:rStyle w:val="27"/>
        </w:rPr>
        <w:t>/src/com/isoft/struts2/views/jsp/ui/tag.extend.xml</w:t>
      </w:r>
      <w:r>
        <w:tab/>
      </w:r>
      <w:r>
        <w:fldChar w:fldCharType="begin"/>
      </w:r>
      <w:r>
        <w:instrText xml:space="preserve"> PAGEREF _Toc377333797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"_Toc377333798" </w:instrText>
      </w:r>
      <w:r>
        <w:fldChar w:fldCharType="separate"/>
      </w:r>
      <w:r>
        <w:rPr>
          <w:rStyle w:val="27"/>
        </w:rPr>
        <w:t>1.1.4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M</w:t>
      </w:r>
      <w:r>
        <w:rPr>
          <w:rStyle w:val="27"/>
          <w:rFonts w:hint="eastAsia"/>
        </w:rPr>
        <w:t>框架定制</w:t>
      </w:r>
      <w:r>
        <w:rPr>
          <w:rStyle w:val="27"/>
        </w:rPr>
        <w:t>/src/com/isoft/web/listener/DataSourceEnum.java</w:t>
      </w:r>
      <w:r>
        <w:tab/>
      </w:r>
      <w:r>
        <w:fldChar w:fldCharType="begin"/>
      </w:r>
      <w:r>
        <w:instrText xml:space="preserve"> PAGEREF _Toc377333798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"_Toc377333799" </w:instrText>
      </w:r>
      <w:r>
        <w:fldChar w:fldCharType="separate"/>
      </w:r>
      <w:r>
        <w:rPr>
          <w:rStyle w:val="27"/>
        </w:rPr>
        <w:t>1.2</w:t>
      </w:r>
      <w:r>
        <w:rPr>
          <w:rFonts w:ascii="Calibri" w:hAnsi="Calibri" w:eastAsia="宋体"/>
          <w:sz w:val="21"/>
        </w:rPr>
        <w:tab/>
      </w:r>
      <w:r>
        <w:rPr>
          <w:rStyle w:val="27"/>
        </w:rPr>
        <w:t>WebRoot</w:t>
      </w:r>
      <w:r>
        <w:tab/>
      </w:r>
      <w:r>
        <w:fldChar w:fldCharType="begin"/>
      </w:r>
      <w:r>
        <w:instrText xml:space="preserve"> PAGEREF _Toc377333799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"_Toc377333800" </w:instrText>
      </w:r>
      <w:r>
        <w:fldChar w:fldCharType="separate"/>
      </w:r>
      <w:r>
        <w:rPr>
          <w:rStyle w:val="27"/>
        </w:rPr>
        <w:t>1.2.1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WebRoot/assets</w:t>
      </w:r>
      <w:r>
        <w:tab/>
      </w:r>
      <w:r>
        <w:fldChar w:fldCharType="begin"/>
      </w:r>
      <w:r>
        <w:instrText xml:space="preserve"> PAGEREF _Toc377333800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"_Toc377333801" </w:instrText>
      </w:r>
      <w:r>
        <w:fldChar w:fldCharType="separate"/>
      </w:r>
      <w:r>
        <w:rPr>
          <w:rStyle w:val="27"/>
        </w:rPr>
        <w:t>1.2.2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WebRoot/assets/f</w:t>
      </w:r>
      <w:r>
        <w:tab/>
      </w:r>
      <w:r>
        <w:fldChar w:fldCharType="begin"/>
      </w:r>
      <w:r>
        <w:instrText xml:space="preserve"> PAGEREF _Toc377333801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"_Toc377333802" </w:instrText>
      </w:r>
      <w:r>
        <w:fldChar w:fldCharType="separate"/>
      </w:r>
      <w:r>
        <w:rPr>
          <w:rStyle w:val="27"/>
        </w:rPr>
        <w:t>1.2.3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WebRoot/assets/c</w:t>
      </w:r>
      <w:r>
        <w:tab/>
      </w:r>
      <w:r>
        <w:fldChar w:fldCharType="begin"/>
      </w:r>
      <w:r>
        <w:instrText xml:space="preserve"> PAGEREF _Toc377333802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"_Toc377333803" </w:instrText>
      </w:r>
      <w:r>
        <w:fldChar w:fldCharType="separate"/>
      </w:r>
      <w:r>
        <w:rPr>
          <w:rStyle w:val="27"/>
        </w:rPr>
        <w:t>1.2.4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WebRoot/WEB-INF/views</w:t>
      </w:r>
      <w:r>
        <w:tab/>
      </w:r>
      <w:r>
        <w:fldChar w:fldCharType="begin"/>
      </w:r>
      <w:r>
        <w:instrText xml:space="preserve"> PAGEREF _Toc377333803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1045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"_Toc377333804" </w:instrText>
      </w:r>
      <w:r>
        <w:fldChar w:fldCharType="separate"/>
      </w:r>
      <w:r>
        <w:rPr>
          <w:rStyle w:val="27"/>
        </w:rPr>
        <w:t>1.2.5</w:t>
      </w:r>
      <w:r>
        <w:rPr>
          <w:rFonts w:ascii="Calibri" w:hAnsi="Calibri" w:eastAsia="宋体"/>
          <w:kern w:val="2"/>
          <w:sz w:val="21"/>
        </w:rPr>
        <w:tab/>
      </w:r>
      <w:r>
        <w:rPr>
          <w:rStyle w:val="27"/>
        </w:rPr>
        <w:t>WebRoot/WEB-INF/tld</w:t>
      </w:r>
      <w:r>
        <w:tab/>
      </w:r>
      <w:r>
        <w:fldChar w:fldCharType="begin"/>
      </w:r>
      <w:r>
        <w:instrText xml:space="preserve"> PAGEREF _Toc377333804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1045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"_Toc377333805" </w:instrText>
      </w:r>
      <w:r>
        <w:fldChar w:fldCharType="separate"/>
      </w:r>
      <w:r>
        <w:rPr>
          <w:rStyle w:val="27"/>
        </w:rPr>
        <w:t>2</w:t>
      </w:r>
      <w:r>
        <w:rPr>
          <w:rFonts w:ascii="Calibri" w:hAnsi="Calibri" w:eastAsia="宋体"/>
          <w:sz w:val="21"/>
        </w:rPr>
        <w:tab/>
      </w:r>
      <w:r>
        <w:rPr>
          <w:rStyle w:val="27"/>
          <w:rFonts w:hint="eastAsia"/>
        </w:rPr>
        <w:t>标签变动</w:t>
      </w:r>
      <w:r>
        <w:tab/>
      </w:r>
      <w:r>
        <w:fldChar w:fldCharType="begin"/>
      </w:r>
      <w:r>
        <w:instrText xml:space="preserve"> PAGEREF _Toc377333805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"_Toc377333806" </w:instrText>
      </w:r>
      <w:r>
        <w:fldChar w:fldCharType="separate"/>
      </w:r>
      <w:r>
        <w:rPr>
          <w:rStyle w:val="27"/>
        </w:rPr>
        <w:t>2.1</w:t>
      </w:r>
      <w:r>
        <w:rPr>
          <w:rFonts w:ascii="Calibri" w:hAnsi="Calibri" w:eastAsia="宋体"/>
          <w:sz w:val="21"/>
        </w:rPr>
        <w:tab/>
      </w:r>
      <w:r>
        <w:rPr>
          <w:rStyle w:val="27"/>
        </w:rPr>
        <w:t>Taglib</w:t>
      </w:r>
      <w:r>
        <w:rPr>
          <w:rStyle w:val="27"/>
          <w:rFonts w:hint="eastAsia"/>
        </w:rPr>
        <w:t>调整</w:t>
      </w:r>
      <w:r>
        <w:tab/>
      </w:r>
      <w:r>
        <w:fldChar w:fldCharType="begin"/>
      </w:r>
      <w:r>
        <w:instrText xml:space="preserve"> PAGEREF _Toc377333806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"_Toc377333807" </w:instrText>
      </w:r>
      <w:r>
        <w:fldChar w:fldCharType="separate"/>
      </w:r>
      <w:r>
        <w:rPr>
          <w:rStyle w:val="27"/>
        </w:rPr>
        <w:t>2.2</w:t>
      </w:r>
      <w:r>
        <w:rPr>
          <w:rFonts w:ascii="Calibri" w:hAnsi="Calibri" w:eastAsia="宋体"/>
          <w:sz w:val="21"/>
        </w:rPr>
        <w:tab/>
      </w:r>
      <w:r>
        <w:rPr>
          <w:rStyle w:val="27"/>
        </w:rPr>
        <w:t>Title</w:t>
      </w:r>
      <w:r>
        <w:rPr>
          <w:rStyle w:val="27"/>
          <w:rFonts w:hint="eastAsia"/>
        </w:rPr>
        <w:t>调整</w:t>
      </w:r>
      <w:r>
        <w:tab/>
      </w:r>
      <w:r>
        <w:fldChar w:fldCharType="begin"/>
      </w:r>
      <w:r>
        <w:instrText xml:space="preserve"> PAGEREF _Toc377333807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"_Toc377333808" </w:instrText>
      </w:r>
      <w:r>
        <w:fldChar w:fldCharType="separate"/>
      </w:r>
      <w:r>
        <w:rPr>
          <w:rStyle w:val="27"/>
        </w:rPr>
        <w:t>2.3</w:t>
      </w:r>
      <w:r>
        <w:rPr>
          <w:rFonts w:ascii="Calibri" w:hAnsi="Calibri" w:eastAsia="宋体"/>
          <w:sz w:val="21"/>
        </w:rPr>
        <w:tab/>
      </w:r>
      <w:r>
        <w:rPr>
          <w:rStyle w:val="27"/>
          <w:rFonts w:hint="eastAsia"/>
        </w:rPr>
        <w:t>标签</w:t>
      </w:r>
      <w:r>
        <w:rPr>
          <w:rStyle w:val="27"/>
        </w:rPr>
        <w:t>f:block</w:t>
      </w:r>
      <w:r>
        <w:rPr>
          <w:rStyle w:val="27"/>
          <w:rFonts w:hint="eastAsia"/>
        </w:rPr>
        <w:t>调整</w:t>
      </w:r>
      <w:r>
        <w:tab/>
      </w:r>
      <w:r>
        <w:fldChar w:fldCharType="begin"/>
      </w:r>
      <w:r>
        <w:instrText xml:space="preserve"> PAGEREF _Toc377333808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"_Toc377333809" </w:instrText>
      </w:r>
      <w:r>
        <w:fldChar w:fldCharType="separate"/>
      </w:r>
      <w:r>
        <w:rPr>
          <w:rStyle w:val="27"/>
        </w:rPr>
        <w:t>2.4</w:t>
      </w:r>
      <w:r>
        <w:rPr>
          <w:rFonts w:ascii="Calibri" w:hAnsi="Calibri" w:eastAsia="宋体"/>
          <w:sz w:val="21"/>
        </w:rPr>
        <w:tab/>
      </w:r>
      <w:r>
        <w:rPr>
          <w:rStyle w:val="27"/>
          <w:rFonts w:hint="eastAsia"/>
        </w:rPr>
        <w:t>标签</w:t>
      </w:r>
      <w:r>
        <w:rPr>
          <w:rStyle w:val="27"/>
        </w:rPr>
        <w:t>f:panel</w:t>
      </w:r>
      <w:r>
        <w:rPr>
          <w:rStyle w:val="27"/>
          <w:rFonts w:hint="eastAsia"/>
        </w:rPr>
        <w:t>调整</w:t>
      </w:r>
      <w:r>
        <w:tab/>
      </w:r>
      <w:r>
        <w:fldChar w:fldCharType="begin"/>
      </w:r>
      <w:r>
        <w:instrText xml:space="preserve"> PAGEREF _Toc377333809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"_Toc377333810" </w:instrText>
      </w:r>
      <w:r>
        <w:fldChar w:fldCharType="separate"/>
      </w:r>
      <w:r>
        <w:rPr>
          <w:rStyle w:val="27"/>
        </w:rPr>
        <w:t>2.5</w:t>
      </w:r>
      <w:r>
        <w:rPr>
          <w:rFonts w:ascii="Calibri" w:hAnsi="Calibri" w:eastAsia="宋体"/>
          <w:sz w:val="21"/>
        </w:rPr>
        <w:tab/>
      </w:r>
      <w:r>
        <w:rPr>
          <w:rStyle w:val="27"/>
          <w:rFonts w:hint="eastAsia"/>
        </w:rPr>
        <w:t>查询条件域调整</w:t>
      </w:r>
      <w:r>
        <w:tab/>
      </w:r>
      <w:r>
        <w:fldChar w:fldCharType="begin"/>
      </w:r>
      <w:r>
        <w:instrText xml:space="preserve"> PAGEREF _Toc377333810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1045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"_Toc377333811" </w:instrText>
      </w:r>
      <w:r>
        <w:fldChar w:fldCharType="separate"/>
      </w:r>
      <w:r>
        <w:rPr>
          <w:rStyle w:val="27"/>
        </w:rPr>
        <w:t>2.6</w:t>
      </w:r>
      <w:r>
        <w:rPr>
          <w:rFonts w:ascii="Calibri" w:hAnsi="Calibri" w:eastAsia="宋体"/>
          <w:sz w:val="21"/>
        </w:rPr>
        <w:tab/>
      </w:r>
      <w:r>
        <w:rPr>
          <w:rStyle w:val="27"/>
          <w:rFonts w:hint="eastAsia"/>
        </w:rPr>
        <w:t>表格标签调整</w:t>
      </w:r>
      <w:r>
        <w:tab/>
      </w:r>
      <w:r>
        <w:fldChar w:fldCharType="begin"/>
      </w:r>
      <w:r>
        <w:instrText xml:space="preserve"> PAGEREF _Toc377333811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spacing w:line="240" w:lineRule="auto"/>
        <w:jc w:val="left"/>
        <w:rPr>
          <w:rFonts w:ascii="Cambria" w:hAnsi="Cambria" w:eastAsia="宋体" w:cs="黑体"/>
        </w:rPr>
      </w:pPr>
      <w:r>
        <w:rPr>
          <w:rFonts w:ascii="Cambria" w:hAnsi="Cambria" w:eastAsia="宋体" w:cs="黑体"/>
        </w:rPr>
        <w:br w:type="page"/>
      </w:r>
    </w:p>
    <w:p>
      <w:pPr>
        <w:pStyle w:val="2"/>
      </w:pPr>
      <w:bookmarkStart w:id="0" w:name="_Toc377333793"/>
      <w:r>
        <w:rPr>
          <w:rFonts w:hint="eastAsia"/>
        </w:rPr>
        <w:t>目录结构约定</w:t>
      </w:r>
      <w:bookmarkEnd w:id="0"/>
    </w:p>
    <w:p>
      <w:pPr>
        <w:pStyle w:val="3"/>
      </w:pPr>
      <w:bookmarkStart w:id="1" w:name="_Toc377333794"/>
      <w:r>
        <w:rPr>
          <w:rFonts w:hint="eastAsia"/>
        </w:rPr>
        <w:t>M框架定制</w:t>
      </w:r>
      <w:bookmarkEnd w:id="1"/>
    </w:p>
    <w:p>
      <w:pPr>
        <w:pStyle w:val="4"/>
      </w:pPr>
      <w:bookmarkStart w:id="2" w:name="_Toc377333795"/>
      <w:r>
        <w:rPr>
          <w:rFonts w:hint="eastAsia"/>
        </w:rPr>
        <w:t>M框架定制</w:t>
      </w:r>
      <w:r>
        <w:rPr>
          <w:rFonts w:hint="eastAsia"/>
          <w:sz w:val="24"/>
          <w:szCs w:val="24"/>
        </w:rPr>
        <w:t>/src/com/isoft/biz/dao/db.global.xml</w:t>
      </w:r>
      <w:bookmarkEnd w:id="2"/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针对DAO基类的配置信息类，例如表名的替代关系、系统流水号表名等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该配置文件可选，如项目与框架约定保持一致，则不需要这个文件</w:t>
      </w:r>
    </w:p>
    <w:p>
      <w:pPr>
        <w:pStyle w:val="4"/>
      </w:pPr>
      <w:bookmarkStart w:id="3" w:name="_Toc377333796"/>
      <w:r>
        <w:rPr>
          <w:rFonts w:hint="eastAsia"/>
        </w:rPr>
        <w:t>M框架定制</w:t>
      </w:r>
      <w:r>
        <w:rPr>
          <w:rFonts w:hint="eastAsia"/>
          <w:sz w:val="24"/>
          <w:szCs w:val="24"/>
        </w:rPr>
        <w:t>/src/com/isoft/biz/dao/NameSpaceEnum.java</w:t>
      </w:r>
      <w:bookmarkEnd w:id="3"/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系统流水号定义类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该类必须实现</w:t>
      </w:r>
    </w:p>
    <w:p>
      <w:pPr>
        <w:pStyle w:val="4"/>
      </w:pPr>
      <w:bookmarkStart w:id="4" w:name="_Toc377333797"/>
      <w:r>
        <w:rPr>
          <w:rFonts w:hint="eastAsia"/>
        </w:rPr>
        <w:t>M框架定制</w:t>
      </w:r>
      <w:r>
        <w:rPr>
          <w:rFonts w:hint="eastAsia"/>
          <w:sz w:val="24"/>
          <w:szCs w:val="24"/>
        </w:rPr>
        <w:t>/src/com/isoft/struts2/views/jsp/ui/tag.extend.xml</w:t>
      </w:r>
      <w:bookmarkEnd w:id="4"/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JSP标签引用扩展的JS、CSS定义类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该配置文件可选，如项目与框架约定保持一致，则不需要这个文件</w:t>
      </w:r>
    </w:p>
    <w:p>
      <w:pPr>
        <w:pStyle w:val="4"/>
      </w:pPr>
      <w:bookmarkStart w:id="5" w:name="_Toc377333798"/>
      <w:r>
        <w:rPr>
          <w:rFonts w:hint="eastAsia"/>
        </w:rPr>
        <w:t>M框架定制</w:t>
      </w:r>
      <w:r>
        <w:rPr>
          <w:rFonts w:hint="eastAsia"/>
          <w:sz w:val="24"/>
          <w:szCs w:val="24"/>
        </w:rPr>
        <w:t>/src/com/isoft/web/listener/DataSourceEnum.java</w:t>
      </w:r>
      <w:bookmarkEnd w:id="5"/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数据源定义类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该类必须实现</w:t>
      </w:r>
    </w:p>
    <w:p>
      <w:pPr>
        <w:pStyle w:val="3"/>
      </w:pPr>
      <w:bookmarkStart w:id="6" w:name="_Toc377333799"/>
      <w:r>
        <w:rPr>
          <w:rFonts w:hint="eastAsia"/>
        </w:rPr>
        <w:t>WebRoot</w:t>
      </w:r>
      <w:bookmarkEnd w:id="6"/>
    </w:p>
    <w:p>
      <w:pPr>
        <w:pStyle w:val="4"/>
      </w:pPr>
      <w:bookmarkStart w:id="7" w:name="_Toc377333800"/>
      <w:r>
        <w:rPr>
          <w:rFonts w:hint="eastAsia"/>
        </w:rPr>
        <w:t>WebRoot/assets</w:t>
      </w:r>
      <w:bookmarkEnd w:id="7"/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将静态资源统一归放于WebRoot/assets目录下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静态资源文件包括js、css、images、videos、flash等。</w:t>
      </w:r>
    </w:p>
    <w:p>
      <w:pPr>
        <w:pStyle w:val="4"/>
      </w:pPr>
      <w:bookmarkStart w:id="8" w:name="_Toc377333801"/>
      <w:r>
        <w:rPr>
          <w:rFonts w:hint="eastAsia"/>
        </w:rPr>
        <w:t>WebRoot/assets/f</w:t>
      </w:r>
      <w:bookmarkEnd w:id="8"/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该目录放置框架级静态资源文件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该目录各项目工程不可修改，如有修改的需求，先反馈给支撑组，由支撑组统一修改</w:t>
      </w:r>
    </w:p>
    <w:p>
      <w:pPr>
        <w:pStyle w:val="4"/>
      </w:pPr>
      <w:bookmarkStart w:id="9" w:name="_Toc377333802"/>
      <w:r>
        <w:rPr>
          <w:rFonts w:hint="eastAsia"/>
        </w:rPr>
        <w:t>WebRoot/assets/c</w:t>
      </w:r>
      <w:bookmarkEnd w:id="9"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该目录放置项目级个性化静态资源文件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该文件夹由各项目组自行维护</w:t>
      </w:r>
    </w:p>
    <w:p>
      <w:pPr>
        <w:pStyle w:val="4"/>
      </w:pPr>
      <w:bookmarkStart w:id="10" w:name="_Toc377333803"/>
      <w:r>
        <w:rPr>
          <w:rFonts w:hint="eastAsia"/>
        </w:rPr>
        <w:t>WebRoot/WEB-INF/views</w:t>
      </w:r>
      <w:bookmarkEnd w:id="10"/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项目的JSP文件统一放置于该目录下。</w:t>
      </w:r>
    </w:p>
    <w:p>
      <w:pPr>
        <w:pStyle w:val="4"/>
      </w:pPr>
      <w:bookmarkStart w:id="11" w:name="_Toc377333804"/>
      <w:r>
        <w:rPr>
          <w:rFonts w:hint="eastAsia"/>
        </w:rPr>
        <w:t>WebRoot/WEB-INF/tld</w:t>
      </w:r>
      <w:bookmarkEnd w:id="11"/>
      <w:r>
        <w:rPr>
          <w:rFonts w:hint="eastAsia"/>
          <w:lang w:val="en-US" w:eastAsia="zh-CN"/>
        </w:rPr>
        <w:t>s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标签库文件统一放置于该目录下。</w:t>
      </w:r>
    </w:p>
    <w:p>
      <w:pPr>
        <w:pStyle w:val="3"/>
      </w:pPr>
      <w:bookmarkStart w:id="12" w:name="_Toc377333805"/>
      <w:r>
        <w:rPr>
          <w:rFonts w:hint="eastAsia"/>
          <w:lang w:val="en-US" w:eastAsia="zh-CN"/>
        </w:rPr>
        <w:t>web.xml设置</w:t>
      </w:r>
    </w:p>
    <w:p>
      <w:pPr>
        <w:numPr>
          <w:ilvl w:val="0"/>
          <w:numId w:val="10"/>
        </w:numPr>
        <w:ind w:left="840" w:hanging="420"/>
        <w:rPr>
          <w:lang w:val="en-US"/>
        </w:rPr>
      </w:pPr>
      <w:r>
        <w:rPr>
          <w:rFonts w:hint="eastAsia"/>
          <w:lang w:val="en-US" w:eastAsia="zh-CN"/>
        </w:rPr>
        <w:t>应用系统调试模式设置,可选,默认关闭调试模式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&lt;context-param&gt;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&lt;param-name&gt;release.debug&lt;/param-name&gt;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&lt;param-value&gt;true&lt;/param-value&gt;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&lt;/context-param&gt;</w:t>
      </w:r>
    </w:p>
    <w:p>
      <w:pPr>
        <w:widowControl w:val="0"/>
        <w:numPr>
          <w:ilvl w:val="0"/>
          <w:numId w:val="11"/>
        </w:numPr>
        <w:ind w:left="840" w:hanging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应用系统标题设置,必选项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&lt;context-param&gt;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&lt;param-name&gt;release.title&lt;/param-name&gt;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&lt;param-value&gt;普华XX应用系统&lt;/param-value&gt;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&lt;/context-param&gt;</w:t>
      </w:r>
    </w:p>
    <w:p>
      <w:pPr>
        <w:widowControl w:val="0"/>
        <w:autoSpaceDE w:val="0"/>
        <w:autoSpaceDN w:val="0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</w:p>
    <w:p>
      <w:pPr>
        <w:numPr>
          <w:ilvl w:val="0"/>
          <w:numId w:val="12"/>
        </w:numPr>
        <w:ind w:left="840" w:hanging="420"/>
        <w:rPr>
          <w:rFonts w:hint="eastAsia"/>
          <w:szCs w:val="24"/>
        </w:rPr>
      </w:pPr>
      <w:r>
        <w:rPr>
          <w:rFonts w:hint="default" w:ascii="Tahoma" w:hAnsi="Tahoma" w:eastAsia="微软雅黑"/>
          <w:color w:val="auto"/>
          <w:sz w:val="24"/>
          <w:szCs w:val="24"/>
          <w:lang w:val="en-US" w:eastAsia="zh-CN"/>
        </w:rPr>
        <w:t>应用系统发布版本,对JS、CSS文件有影响，必选项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&lt;context-param&gt;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&lt;param-name&gt;release.version&lt;/param-name&gt;</w:t>
      </w:r>
    </w:p>
    <w:p>
      <w:pPr>
        <w:pStyle w:val="29"/>
        <w:widowControl w:val="0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&lt;param-value&gt;20140101000000&lt;/param-value&gt;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djustRightInd w:val="0"/>
        <w:spacing w:line="240" w:lineRule="auto"/>
        <w:ind w:left="84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</w:rPr>
        <w:t>&lt;/context-param&gt;</w:t>
      </w:r>
    </w:p>
    <w:p>
      <w:pPr>
        <w:pStyle w:val="2"/>
      </w:pPr>
      <w:r>
        <w:rPr>
          <w:rFonts w:hint="eastAsia"/>
          <w:lang w:val="en-US" w:eastAsia="zh-CN"/>
        </w:rPr>
        <w:t>JAVA开发规范</w:t>
      </w:r>
    </w:p>
    <w:p>
      <w:pPr>
        <w:pStyle w:val="2"/>
      </w:pPr>
      <w:r>
        <w:rPr>
          <w:rFonts w:hint="eastAsia"/>
          <w:lang w:val="en-US" w:eastAsia="zh-CN"/>
        </w:rPr>
        <w:t>JSP页面开发规范</w:t>
      </w:r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JS开发规范</w:t>
      </w:r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CSS开发规范</w:t>
      </w:r>
    </w:p>
    <w:p>
      <w:pPr>
        <w:pStyle w:val="2"/>
        <w:rPr>
          <w:ins w:id="0" w:author="benne" w:date="2014-01-17T12:45:00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库标签使用说明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标签变动</w:t>
      </w:r>
      <w:bookmarkEnd w:id="12"/>
    </w:p>
    <w:p>
      <w:pPr>
        <w:pStyle w:val="3"/>
      </w:pPr>
      <w:bookmarkStart w:id="13" w:name="_Toc377333806"/>
      <w:r>
        <w:t>T</w:t>
      </w:r>
      <w:r>
        <w:rPr>
          <w:rFonts w:hint="eastAsia"/>
        </w:rPr>
        <w:t>aglib调整</w:t>
      </w:r>
      <w:bookmarkEnd w:id="13"/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在web.xml引入taglib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&lt;taglib&gt;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&lt;taglib-uri&gt;/isoft/easyui&lt;/taglib-uri&gt;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&lt;taglib-location&gt;/WEB-INF/tld/isoft-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>tags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-easyui.tld&lt;/taglib-location&gt;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&lt;/taglib&gt;</w:t>
      </w:r>
    </w:p>
    <w:p>
      <w:pPr>
        <w:pStyle w:val="29"/>
        <w:numPr>
          <w:ilvl w:val="0"/>
          <w:numId w:val="13"/>
        </w:numPr>
        <w:ind w:firstLineChars="0"/>
      </w:pPr>
      <w:r>
        <w:rPr>
          <w:rFonts w:hint="eastAsia"/>
        </w:rPr>
        <w:t>在jsp页面中引入taglib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&lt;%@ taglib prefix="e" uri="/isoft/easyui" %&gt;</w:t>
      </w:r>
    </w:p>
    <w:p>
      <w:pPr>
        <w:pStyle w:val="3"/>
      </w:pPr>
      <w:bookmarkStart w:id="14" w:name="_Toc377333807"/>
      <w:r>
        <w:rPr>
          <w:rFonts w:hint="eastAsia"/>
        </w:rPr>
        <w:t>T</w:t>
      </w:r>
      <w:r>
        <w:t>itle</w:t>
      </w:r>
      <w:r>
        <w:rPr>
          <w:rFonts w:hint="eastAsia"/>
        </w:rPr>
        <w:t>调整</w:t>
      </w:r>
      <w:bookmarkEnd w:id="14"/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在web.xml进行全局默认title的设置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&lt;context-param&gt;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&lt;param-name&gt;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highlight w:val="none"/>
        </w:rPr>
        <w:t>release.title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&lt;/param-name&gt;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&lt;param-value&gt;</w:t>
      </w:r>
      <w:ins w:id="1" w:author="benne" w:date="2014-01-18T16:11:48Z">
        <w:r>
          <w:rPr>
            <w:rFonts w:hint="default" w:ascii="Times New Roman" w:hAnsi="Times New Roman" w:eastAsia="宋体" w:cs="Times New Roman"/>
            <w:color w:val="000000"/>
            <w:kern w:val="0"/>
            <w:sz w:val="20"/>
            <w:szCs w:val="20"/>
          </w:rPr>
          <w:t>普华XX应用系统</w:t>
        </w:r>
      </w:ins>
      <w:del w:id="2" w:author="benne" w:date="2014-01-18T16:11:48Z">
        <w:r>
          <w:rPr>
            <w:rFonts w:ascii="Times New Roman" w:hAnsi="Times New Roman" w:eastAsia="宋体" w:cs="Times New Roman"/>
            <w:color w:val="000000"/>
            <w:kern w:val="0"/>
            <w:sz w:val="20"/>
            <w:szCs w:val="20"/>
          </w:rPr>
          <w:delText>云计算综合管理平台</w:delText>
        </w:r>
      </w:del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&lt;/param-value&gt;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&lt;/context-param&gt;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通过f:head标签的title属性，设置具体页面的title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&lt;f:head title="</w:t>
      </w:r>
      <w:ins w:id="3" w:author="benne" w:date="2014-01-18T16:11:58Z">
        <w:r>
          <w:rPr>
            <w:rFonts w:hint="default" w:ascii="Times New Roman" w:hAnsi="Times New Roman" w:eastAsia="宋体" w:cs="Times New Roman"/>
            <w:color w:val="000000"/>
            <w:kern w:val="0"/>
            <w:sz w:val="20"/>
            <w:szCs w:val="20"/>
          </w:rPr>
          <w:t>普华XX应用系统</w:t>
        </w:r>
      </w:ins>
      <w:del w:id="4" w:author="benne" w:date="2014-01-18T16:11:58Z">
        <w:r>
          <w:rPr>
            <w:rFonts w:ascii="Times New Roman" w:hAnsi="Times New Roman" w:eastAsia="宋体" w:cs="Times New Roman"/>
            <w:color w:val="000000"/>
            <w:kern w:val="0"/>
            <w:sz w:val="20"/>
            <w:szCs w:val="20"/>
          </w:rPr>
          <w:delText>云计算综合管理平台</w:delText>
        </w:r>
      </w:del>
      <w:bookmarkStart w:id="19" w:name="_GoBack"/>
      <w:bookmarkEnd w:id="19"/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/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&gt;</w:t>
      </w:r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>
        <w:t>&lt;title&gt;</w:t>
      </w:r>
      <w:r>
        <w:rPr>
          <w:rFonts w:hint="eastAsia"/>
        </w:rPr>
        <w:t>xxx</w:t>
      </w:r>
      <w:r>
        <w:t>&lt;title&gt;</w:t>
      </w:r>
      <w:r>
        <w:rPr>
          <w:rFonts w:hint="eastAsia"/>
        </w:rPr>
        <w:t>标签</w:t>
      </w:r>
    </w:p>
    <w:p>
      <w:pPr>
        <w:pStyle w:val="3"/>
      </w:pPr>
      <w:bookmarkStart w:id="15" w:name="_Toc377333808"/>
      <w:r>
        <w:rPr>
          <w:rFonts w:hint="eastAsia"/>
        </w:rPr>
        <w:t>标签</w:t>
      </w:r>
      <w:r>
        <w:t>f:block</w:t>
      </w:r>
      <w:r>
        <w:rPr>
          <w:rFonts w:hint="eastAsia"/>
        </w:rPr>
        <w:t>调整</w:t>
      </w:r>
      <w:bookmarkEnd w:id="15"/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删除width属性，使用新增的style属性。</w:t>
      </w:r>
    </w:p>
    <w:p>
      <w:pPr>
        <w:pStyle w:val="3"/>
      </w:pPr>
      <w:bookmarkStart w:id="16" w:name="_Toc377333809"/>
      <w:r>
        <w:rPr>
          <w:rFonts w:hint="eastAsia"/>
        </w:rPr>
        <w:t>标签</w:t>
      </w:r>
      <w:r>
        <w:t>f:panel</w:t>
      </w:r>
      <w:r>
        <w:rPr>
          <w:rFonts w:hint="eastAsia"/>
        </w:rPr>
        <w:t>调整</w:t>
      </w:r>
      <w:bookmarkEnd w:id="16"/>
    </w:p>
    <w:p>
      <w:pPr>
        <w:pStyle w:val="29"/>
        <w:numPr>
          <w:ilvl w:val="0"/>
          <w:numId w:val="14"/>
        </w:numPr>
        <w:ind w:firstLineChars="0"/>
      </w:pPr>
      <w:r>
        <w:rPr>
          <w:rFonts w:hint="eastAsia"/>
        </w:rPr>
        <w:t>删除style及closable属性，使用新增width属性。</w:t>
      </w:r>
    </w:p>
    <w:p>
      <w:pPr>
        <w:pStyle w:val="3"/>
      </w:pPr>
      <w:bookmarkStart w:id="17" w:name="_Toc377333810"/>
      <w:r>
        <w:rPr>
          <w:rFonts w:hint="eastAsia"/>
        </w:rPr>
        <w:t>查询条件域调整</w:t>
      </w:r>
      <w:bookmarkEnd w:id="17"/>
    </w:p>
    <w:p>
      <w:pPr>
        <w:pStyle w:val="29"/>
        <w:numPr>
          <w:ilvl w:val="0"/>
          <w:numId w:val="1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&lt;f:jqGridCondition</w:t>
      </w:r>
      <w:r>
        <w:rPr>
          <w:rFonts w:hint="eastAsia"/>
          <w:color w:val="000000"/>
        </w:rPr>
        <w:t xml:space="preserve"> /&gt;替换为</w:t>
      </w:r>
      <w:r>
        <w:rPr>
          <w:color w:val="000000"/>
        </w:rPr>
        <w:t>&lt;e:dgCondition</w:t>
      </w:r>
      <w:r>
        <w:rPr>
          <w:rFonts w:hint="eastAsia"/>
          <w:color w:val="000000"/>
        </w:rPr>
        <w:t xml:space="preserve"> /&gt;</w:t>
      </w:r>
    </w:p>
    <w:p>
      <w:pPr>
        <w:pStyle w:val="29"/>
        <w:numPr>
          <w:ilvl w:val="0"/>
          <w:numId w:val="1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&lt;f:jqSearchButton</w:t>
      </w:r>
      <w:r>
        <w:rPr>
          <w:rFonts w:hint="eastAsia"/>
          <w:color w:val="000000"/>
        </w:rPr>
        <w:t xml:space="preserve"> /&gt;替换为</w:t>
      </w:r>
      <w:r>
        <w:rPr>
          <w:color w:val="000000"/>
        </w:rPr>
        <w:t>&lt;e:dgSearchButton</w:t>
      </w:r>
      <w:r>
        <w:rPr>
          <w:rFonts w:hint="eastAsia"/>
          <w:color w:val="000000"/>
        </w:rPr>
        <w:t xml:space="preserve"> /&gt;</w:t>
      </w:r>
    </w:p>
    <w:p>
      <w:pPr>
        <w:pStyle w:val="29"/>
        <w:numPr>
          <w:ilvl w:val="0"/>
          <w:numId w:val="1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以上调整属性无需调整</w:t>
      </w:r>
    </w:p>
    <w:p>
      <w:pPr>
        <w:pStyle w:val="3"/>
      </w:pPr>
      <w:bookmarkStart w:id="18" w:name="_Toc377333811"/>
      <w:r>
        <w:rPr>
          <w:rFonts w:hint="eastAsia"/>
        </w:rPr>
        <w:t>表格标签调整</w:t>
      </w:r>
      <w:bookmarkEnd w:id="18"/>
    </w:p>
    <w:p>
      <w:pPr>
        <w:pStyle w:val="29"/>
        <w:numPr>
          <w:ilvl w:val="0"/>
          <w:numId w:val="1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&lt;f:jqGrid</w:t>
      </w:r>
      <w:r>
        <w:rPr>
          <w:rFonts w:hint="eastAsia"/>
          <w:color w:val="000000"/>
        </w:rPr>
        <w:t xml:space="preserve"> /&gt;替换为</w:t>
      </w:r>
      <w:r>
        <w:rPr>
          <w:color w:val="000000"/>
        </w:rPr>
        <w:t>&lt;e:datagrid</w:t>
      </w:r>
      <w:r>
        <w:rPr>
          <w:rFonts w:hint="eastAsia"/>
          <w:color w:val="000000"/>
        </w:rPr>
        <w:t>/&gt;</w:t>
      </w:r>
    </w:p>
    <w:p>
      <w:pPr>
        <w:pStyle w:val="29"/>
        <w:numPr>
          <w:ilvl w:val="1"/>
          <w:numId w:val="15"/>
        </w:numPr>
        <w:ind w:firstLineChars="0"/>
      </w:pPr>
      <w:r>
        <w:t>caption</w:t>
      </w:r>
      <w:r>
        <w:rPr>
          <w:rFonts w:hint="eastAsia"/>
        </w:rPr>
        <w:t>属性调整为title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删除不支持的属性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其他属性根据具体需求使用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代码样例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&lt;e:datagrid id="dataTab" url="/sso/SsoRolePage.action" title="角色管理" fitColumns="false"&gt;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&lt;e:header&gt;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&lt;e:column 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...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&lt;/e:header&gt;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&lt;e:dgbutton 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… 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&lt;/e:datagrid&gt;</w:t>
      </w:r>
    </w:p>
    <w:p>
      <w:pPr>
        <w:pStyle w:val="29"/>
        <w:numPr>
          <w:ilvl w:val="0"/>
          <w:numId w:val="1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增加</w:t>
      </w:r>
      <w:r>
        <w:rPr>
          <w:color w:val="000000"/>
        </w:rPr>
        <w:t>&lt;e:header&gt;</w:t>
      </w:r>
      <w:r>
        <w:rPr>
          <w:rFonts w:hint="eastAsia"/>
          <w:color w:val="000000"/>
        </w:rPr>
        <w:t>标签包围</w:t>
      </w:r>
      <w:r>
        <w:rPr>
          <w:color w:val="000000"/>
        </w:rPr>
        <w:t>&lt;e:column&gt;</w:t>
      </w:r>
      <w:r>
        <w:rPr>
          <w:rFonts w:hint="eastAsia"/>
          <w:color w:val="000000"/>
        </w:rPr>
        <w:t>标签</w:t>
      </w:r>
    </w:p>
    <w:p>
      <w:pPr>
        <w:pStyle w:val="29"/>
        <w:numPr>
          <w:ilvl w:val="0"/>
          <w:numId w:val="1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&lt;f:jqColumn&gt;</w:t>
      </w:r>
      <w:r>
        <w:rPr>
          <w:rFonts w:hint="eastAsia"/>
          <w:color w:val="000000"/>
        </w:rPr>
        <w:t>标签替换为</w:t>
      </w:r>
      <w:r>
        <w:rPr>
          <w:color w:val="000000"/>
        </w:rPr>
        <w:t>&lt;e:column&gt;</w:t>
      </w:r>
      <w:r>
        <w:rPr>
          <w:rFonts w:hint="eastAsia"/>
          <w:color w:val="000000"/>
        </w:rPr>
        <w:t>标签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属性name修改为field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删除属性</w:t>
      </w:r>
      <w:r>
        <w:t>editable</w:t>
      </w:r>
      <w:r>
        <w:rPr>
          <w:rFonts w:hint="eastAsia"/>
        </w:rPr>
        <w:t>等不支持的属性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调整各列的宽度</w:t>
      </w:r>
    </w:p>
    <w:p>
      <w:pPr>
        <w:pStyle w:val="29"/>
        <w:numPr>
          <w:ilvl w:val="1"/>
          <w:numId w:val="15"/>
        </w:numPr>
        <w:ind w:firstLineChars="0"/>
      </w:pPr>
      <w:r>
        <w:rPr>
          <w:rFonts w:hint="eastAsia"/>
        </w:rPr>
        <w:t>代码样例，注意黄底部分的字典类列的写法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&lt;e:column field="roleName" width="240" title="角色名称" sortable="false"/&gt;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&lt;e:column field="roleDesc" width="300" title="角色描述" sortable="false"/&gt;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800" w:firstLineChars="40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yellow"/>
        </w:rPr>
        <w:t xml:space="preserve">&lt;e:column field="status" width="60" title="状态" </w:t>
      </w:r>
      <w:r>
        <w:rPr>
          <w:rFonts w:ascii="Times New Roman" w:hAnsi="Times New Roman" w:eastAsia="宋体" w:cs="Times New Roman"/>
          <w:color w:val="E06A09"/>
          <w:kern w:val="0"/>
          <w:sz w:val="20"/>
          <w:szCs w:val="20"/>
          <w:highlight w:val="yellow"/>
        </w:rPr>
        <w:t>formatter="#{selectItem.USER_STATUS}"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yellow"/>
        </w:rPr>
        <w:t>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&lt;e:column field="modifiedAt" width="120" title="修改时间" align="center"/&gt;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&lt;e:column field="modifiedUser" width="80" title="修改人" align="center"/&gt;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&lt;e:column field="createdAt" width="120" title="创建时间" align="center"/&gt;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&lt;e:column field="createdUser" width="80" title="创建人" align="center"/&gt;</w:t>
      </w:r>
    </w:p>
    <w:p>
      <w:pPr>
        <w:pStyle w:val="29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&lt;f:jqButton&gt;</w:t>
      </w:r>
      <w:r>
        <w:rPr>
          <w:rFonts w:hint="eastAsia"/>
          <w:color w:val="000000"/>
        </w:rPr>
        <w:t>标签替换为</w:t>
      </w:r>
      <w:r>
        <w:rPr>
          <w:color w:val="000000"/>
        </w:rPr>
        <w:t>&lt;e:dgbutton&gt;</w:t>
      </w:r>
      <w:r>
        <w:rPr>
          <w:rFonts w:hint="eastAsia"/>
          <w:color w:val="000000"/>
        </w:rPr>
        <w:t>标签</w:t>
      </w:r>
    </w:p>
    <w:p>
      <w:pPr>
        <w:pStyle w:val="29"/>
        <w:numPr>
          <w:ilvl w:val="0"/>
          <w:numId w:val="17"/>
        </w:numPr>
        <w:ind w:firstLineChars="0"/>
      </w:pPr>
      <w:r>
        <w:rPr>
          <w:rFonts w:hint="eastAsia"/>
        </w:rPr>
        <w:t>属性</w:t>
      </w:r>
      <w:r>
        <w:rPr>
          <w:u w:val="single"/>
        </w:rPr>
        <w:t>btCaption</w:t>
      </w:r>
      <w:r>
        <w:rPr>
          <w:rFonts w:hint="eastAsia"/>
        </w:rPr>
        <w:t>修改为</w:t>
      </w:r>
      <w:r>
        <w:t>caption</w:t>
      </w:r>
    </w:p>
    <w:p>
      <w:pPr>
        <w:pStyle w:val="29"/>
        <w:numPr>
          <w:ilvl w:val="0"/>
          <w:numId w:val="17"/>
        </w:numPr>
        <w:ind w:firstLineChars="0"/>
      </w:pPr>
      <w:r>
        <w:rPr>
          <w:rFonts w:hint="eastAsia"/>
        </w:rPr>
        <w:t>属性</w:t>
      </w:r>
      <w:r>
        <w:rPr>
          <w:u w:val="single"/>
        </w:rPr>
        <w:t>bt</w:t>
      </w:r>
      <w:r>
        <w:rPr>
          <w:rFonts w:hint="eastAsia"/>
          <w:u w:val="single"/>
        </w:rPr>
        <w:t>Icon</w:t>
      </w:r>
      <w:r>
        <w:rPr>
          <w:rFonts w:hint="eastAsia"/>
        </w:rPr>
        <w:t>修改为icon</w:t>
      </w:r>
    </w:p>
    <w:p>
      <w:pPr>
        <w:pStyle w:val="29"/>
        <w:numPr>
          <w:ilvl w:val="0"/>
          <w:numId w:val="17"/>
        </w:numPr>
        <w:ind w:firstLineChars="0"/>
      </w:pPr>
      <w:r>
        <w:rPr>
          <w:rFonts w:hint="eastAsia"/>
        </w:rPr>
        <w:t>删除onClick属性中的</w:t>
      </w:r>
      <w:r>
        <w:rPr>
          <w:shd w:val="pct10" w:color="auto" w:fill="FFFFFF"/>
        </w:rPr>
        <w:t>javascript:</w:t>
      </w:r>
      <w:r>
        <w:rPr>
          <w:rFonts w:hint="eastAsia"/>
        </w:rPr>
        <w:t>代码片段</w:t>
      </w:r>
    </w:p>
    <w:p>
      <w:pPr>
        <w:pStyle w:val="29"/>
        <w:numPr>
          <w:ilvl w:val="0"/>
          <w:numId w:val="17"/>
        </w:numPr>
        <w:ind w:firstLineChars="0"/>
      </w:pPr>
      <w:r>
        <w:rPr>
          <w:rFonts w:hint="eastAsia"/>
        </w:rPr>
        <w:t>删除不支持的属性</w:t>
      </w:r>
    </w:p>
    <w:p>
      <w:pPr>
        <w:pStyle w:val="29"/>
        <w:numPr>
          <w:ilvl w:val="0"/>
          <w:numId w:val="17"/>
        </w:numPr>
        <w:ind w:firstLineChars="0"/>
      </w:pPr>
      <w:r>
        <w:rPr>
          <w:rFonts w:hint="eastAsia"/>
        </w:rPr>
        <w:t>代码样例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200" w:firstLineChars="10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&lt;e:dgbutton caption="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新增用户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icon="shuffle" onClick="goCreateRecord" rendered="#{permItem.add$user}"/&gt;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200" w:firstLineChars="10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&lt;e:dgbutton caption="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编辑用户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icon="shuffle" onClick="goModifyRecord" rendered="#{permItem.edit$user}"/&gt;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&lt;e:dgbutton caption="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激活用户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icon="shuffle" onClick="goActiveRecord" rendered="#{permItem.active$user}"/&gt;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="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&lt;e:dgbutton caption="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禁用用户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icon="shuffle" onClick="goForbidRecord" rendered="#{permItem.forbid$user}"/&gt;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JS代码调整</w:t>
      </w:r>
    </w:p>
    <w:p>
      <w:pPr>
        <w:pStyle w:val="29"/>
        <w:numPr>
          <w:ilvl w:val="1"/>
          <w:numId w:val="16"/>
        </w:numPr>
        <w:ind w:firstLineChars="0"/>
      </w:pPr>
      <w:r>
        <w:rPr>
          <w:rFonts w:hint="eastAsia"/>
        </w:rPr>
        <w:t>删除如下资源的引用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&lt;f:linkCss src="/assets/jquery-easyui-1.3.1/themes/default/easyui.css"/&gt;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&lt;f:linkCss src="/assets/crack/easyui.css"/&gt;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&lt;f:linkJs src="/assets/jquery-easyui-1.3.1/jquery.easyui.min.js"/&gt;</w:t>
      </w:r>
    </w:p>
    <w:p>
      <w:pPr>
        <w:pStyle w:val="29"/>
        <w:numPr>
          <w:ilvl w:val="1"/>
          <w:numId w:val="16"/>
        </w:numPr>
        <w:ind w:firstLineChars="0"/>
      </w:pPr>
      <w:r>
        <w:rPr>
          <w:rFonts w:hint="eastAsia"/>
        </w:rPr>
        <w:t>弹出窗口输入域置空的方法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$('.field').val("");</w:t>
      </w:r>
    </w:p>
    <w:p>
      <w:pPr>
        <w:pStyle w:val="29"/>
        <w:numPr>
          <w:ilvl w:val="1"/>
          <w:numId w:val="16"/>
        </w:numPr>
        <w:ind w:firstLineChars="0"/>
      </w:pPr>
      <w:r>
        <w:rPr>
          <w:rFonts w:hint="eastAsia"/>
        </w:rPr>
        <w:t>行数据对象获取方法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var row = $('#dataTab').datagrid('getSelected');</w:t>
      </w:r>
    </w:p>
    <w:p>
      <w:pPr>
        <w:pStyle w:val="29"/>
        <w:numPr>
          <w:ilvl w:val="1"/>
          <w:numId w:val="16"/>
        </w:numPr>
        <w:ind w:firstLineChars="0"/>
      </w:pPr>
      <w:r>
        <w:rPr>
          <w:rFonts w:hint="eastAsia"/>
        </w:rPr>
        <w:t>行数据对象属性获取方法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var row = $('#dataTab').datagrid('getSelected');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if(row){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if(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highlight w:val="yellow"/>
        </w:rPr>
        <w:t>row.status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!= 'N'){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jAlert('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只能编辑待激活用户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!','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信息提示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');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return;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}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jsonToField(rowData,'#cu-widget');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} else {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jAlert('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请选择用户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!','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信息提示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');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  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return;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}</w:t>
      </w:r>
    </w:p>
    <w:p>
      <w:pPr>
        <w:pStyle w:val="29"/>
        <w:numPr>
          <w:ilvl w:val="1"/>
          <w:numId w:val="16"/>
        </w:numPr>
        <w:ind w:firstLineChars="0"/>
      </w:pPr>
      <w:r>
        <w:rPr>
          <w:rFonts w:hint="eastAsia"/>
        </w:rPr>
        <w:t>表格数据刷新方法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$("#dataTab").datagrid("reload");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确认JS中所引用URL的相对地址</w:t>
      </w:r>
    </w:p>
    <w:p>
      <w:pPr>
        <w:pStyle w:val="29"/>
        <w:numPr>
          <w:ilvl w:val="0"/>
          <w:numId w:val="16"/>
        </w:numPr>
        <w:ind w:firstLineChars="0"/>
      </w:pPr>
      <w:r>
        <w:rPr>
          <w:rFonts w:hint="eastAsia"/>
        </w:rPr>
        <w:t>删除无用的代码段，检查一下if-widget是否被使用，如无则删除这段代码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&lt;div id="if-widget" style="display:none;"&gt;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&lt;iframe scrolling="no" frameborder="0" style="width:500px;height:390px;"&gt;&lt;/iframe&gt;</w:t>
      </w:r>
    </w:p>
    <w:p>
      <w:pPr>
        <w:pStyle w:val="29"/>
        <w:pBdr>
          <w:top w:val="dotDash" w:color="auto" w:sz="4" w:space="1"/>
          <w:left w:val="dotDash" w:color="auto" w:sz="4" w:space="4"/>
          <w:bottom w:val="dotDash" w:color="auto" w:sz="4" w:space="1"/>
          <w:right w:val="dotDash" w:color="auto" w:sz="4" w:space="4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&lt;/div&gt;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DejaVu LGC Sans">
    <w:altName w:val="MS Gothic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长城仿宋">
    <w:altName w:val="黑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5907444">
    <w:nsid w:val="28E21DF4"/>
    <w:multiLevelType w:val="multilevel"/>
    <w:tmpl w:val="28E21DF4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89852390">
    <w:nsid w:val="52D776E6"/>
    <w:multiLevelType w:val="multilevel"/>
    <w:tmpl w:val="52D776E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62336165">
    <w:nsid w:val="2D7053A5"/>
    <w:multiLevelType w:val="multilevel"/>
    <w:tmpl w:val="2D7053A5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04405739">
    <w:nsid w:val="29FC60EB"/>
    <w:multiLevelType w:val="multilevel"/>
    <w:tmpl w:val="29FC60EB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09285591">
    <w:nsid w:val="126F52D7"/>
    <w:multiLevelType w:val="multilevel"/>
    <w:tmpl w:val="126F52D7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83062662">
    <w:nsid w:val="16D51286"/>
    <w:multiLevelType w:val="multilevel"/>
    <w:tmpl w:val="16D51286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45165209">
    <w:nsid w:val="26747099"/>
    <w:multiLevelType w:val="multilevel"/>
    <w:tmpl w:val="26747099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89852717">
    <w:nsid w:val="52D7782D"/>
    <w:multiLevelType w:val="singleLevel"/>
    <w:tmpl w:val="52D7782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89852547">
    <w:nsid w:val="52D77783"/>
    <w:multiLevelType w:val="multilevel"/>
    <w:tmpl w:val="52D7778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39014525">
    <w:nsid w:val="3DEE1A7D"/>
    <w:multiLevelType w:val="multilevel"/>
    <w:tmpl w:val="3DEE1A7D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88344503">
    <w:nsid w:val="34F30FB7"/>
    <w:multiLevelType w:val="multilevel"/>
    <w:tmpl w:val="34F30FB7"/>
    <w:lvl w:ilvl="0" w:tentative="1">
      <w:start w:val="1"/>
      <w:numFmt w:val="bullet"/>
      <w:lvlText w:val=""/>
      <w:lvlJc w:val="left"/>
      <w:pPr>
        <w:ind w:left="112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1475565953">
    <w:nsid w:val="57F35981"/>
    <w:multiLevelType w:val="multilevel"/>
    <w:tmpl w:val="57F35981"/>
    <w:lvl w:ilvl="0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579360126">
    <w:nsid w:val="5E231F7E"/>
    <w:multiLevelType w:val="multilevel"/>
    <w:tmpl w:val="5E231F7E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39141692">
    <w:nsid w:val="61B3513C"/>
    <w:multiLevelType w:val="multilevel"/>
    <w:tmpl w:val="61B3513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1429" w:hanging="720"/>
      </w:pPr>
      <w:rPr>
        <w:color w:val="auto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color w:val="auto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01278450">
    <w:nsid w:val="656772F2"/>
    <w:multiLevelType w:val="multilevel"/>
    <w:tmpl w:val="656772F2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961496882">
    <w:nsid w:val="74EA1132"/>
    <w:multiLevelType w:val="multilevel"/>
    <w:tmpl w:val="74EA1132"/>
    <w:lvl w:ilvl="0" w:tentative="1">
      <w:start w:val="1"/>
      <w:numFmt w:val="bullet"/>
      <w:lvlText w:val=""/>
      <w:lvlJc w:val="left"/>
      <w:pPr>
        <w:ind w:left="112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2006861873">
    <w:nsid w:val="779E4831"/>
    <w:multiLevelType w:val="multilevel"/>
    <w:tmpl w:val="779E4831"/>
    <w:lvl w:ilvl="0" w:tentative="1">
      <w:start w:val="1"/>
      <w:numFmt w:val="bullet"/>
      <w:lvlText w:val=""/>
      <w:lvlJc w:val="left"/>
      <w:pPr>
        <w:ind w:left="112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num w:numId="1">
    <w:abstractNumId w:val="1639141692"/>
  </w:num>
  <w:num w:numId="2">
    <w:abstractNumId w:val="1961496882"/>
  </w:num>
  <w:num w:numId="3">
    <w:abstractNumId w:val="888344503"/>
  </w:num>
  <w:num w:numId="4">
    <w:abstractNumId w:val="2006861873"/>
  </w:num>
  <w:num w:numId="5">
    <w:abstractNumId w:val="704405739"/>
  </w:num>
  <w:num w:numId="6">
    <w:abstractNumId w:val="1039014525"/>
  </w:num>
  <w:num w:numId="7">
    <w:abstractNumId w:val="1701278450"/>
  </w:num>
  <w:num w:numId="8">
    <w:abstractNumId w:val="309285591"/>
  </w:num>
  <w:num w:numId="9">
    <w:abstractNumId w:val="762336165"/>
  </w:num>
  <w:num w:numId="10">
    <w:abstractNumId w:val="1389852390"/>
  </w:num>
  <w:num w:numId="11">
    <w:abstractNumId w:val="1389852547"/>
  </w:num>
  <w:num w:numId="12">
    <w:abstractNumId w:val="1389852717"/>
  </w:num>
  <w:num w:numId="13">
    <w:abstractNumId w:val="383062662"/>
  </w:num>
  <w:num w:numId="14">
    <w:abstractNumId w:val="645165209"/>
  </w:num>
  <w:num w:numId="15">
    <w:abstractNumId w:val="685907444"/>
  </w:num>
  <w:num w:numId="16">
    <w:abstractNumId w:val="1579360126"/>
  </w:num>
  <w:num w:numId="17">
    <w:abstractNumId w:val="1475565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trackRevisions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0" w:semiHidden="0" w:name="Balloon Text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ahoma" w:hAnsi="Tahoma" w:eastAsia="微软雅黑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="黑体"/>
      <w:b/>
      <w:bCs/>
      <w:sz w:val="32"/>
      <w:szCs w:val="32"/>
    </w:rPr>
  </w:style>
  <w:style w:type="paragraph" w:styleId="4">
    <w:name w:val="heading 3"/>
    <w:basedOn w:val="1"/>
    <w:next w:val="1"/>
    <w:link w:val="74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75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76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7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Cs w:val="24"/>
    </w:rPr>
  </w:style>
  <w:style w:type="paragraph" w:styleId="8">
    <w:name w:val="heading 7"/>
    <w:basedOn w:val="1"/>
    <w:next w:val="1"/>
    <w:link w:val="78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79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Cs w:val="24"/>
    </w:rPr>
  </w:style>
  <w:style w:type="paragraph" w:styleId="10">
    <w:name w:val="heading 9"/>
    <w:basedOn w:val="1"/>
    <w:next w:val="1"/>
    <w:link w:val="80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Cs w:val="21"/>
    </w:rPr>
  </w:style>
  <w:style w:type="character" w:default="1" w:styleId="24">
    <w:name w:val="Default Paragraph Font"/>
    <w:semiHidden/>
    <w:unhideWhenUsed/>
    <w:uiPriority w:val="1"/>
  </w:style>
  <w:style w:type="paragraph" w:styleId="11">
    <w:name w:val="annotation subject"/>
    <w:basedOn w:val="12"/>
    <w:next w:val="12"/>
    <w:link w:val="87"/>
    <w:semiHidden/>
    <w:unhideWhenUsed/>
    <w:uiPriority w:val="99"/>
    <w:rPr>
      <w:b/>
      <w:bCs/>
    </w:rPr>
  </w:style>
  <w:style w:type="paragraph" w:styleId="12">
    <w:name w:val="annotation text"/>
    <w:basedOn w:val="1"/>
    <w:link w:val="85"/>
    <w:uiPriority w:val="0"/>
    <w:pPr>
      <w:jc w:val="left"/>
    </w:pPr>
    <w:rPr>
      <w:rFonts w:ascii="Calibri" w:hAnsi="Calibri" w:eastAsia="宋体" w:cs="黑体"/>
      <w:sz w:val="28"/>
    </w:rPr>
  </w:style>
  <w:style w:type="paragraph" w:styleId="13">
    <w:name w:val="Normal Indent"/>
    <w:basedOn w:val="1"/>
    <w:link w:val="90"/>
    <w:uiPriority w:val="0"/>
    <w:pPr>
      <w:adjustRightInd w:val="0"/>
      <w:ind w:left="840" w:firstLine="420"/>
      <w:textAlignment w:val="baseline"/>
    </w:pPr>
    <w:rPr>
      <w:rFonts w:ascii="Arial" w:hAnsi="Arial" w:cs="Times New Roman"/>
      <w:kern w:val="0"/>
      <w:szCs w:val="20"/>
    </w:rPr>
  </w:style>
  <w:style w:type="paragraph" w:styleId="14">
    <w:name w:val="caption"/>
    <w:basedOn w:val="1"/>
    <w:next w:val="1"/>
    <w:qFormat/>
    <w:uiPriority w:val="0"/>
    <w:rPr>
      <w:rFonts w:ascii="Cambria" w:hAnsi="Cambria" w:eastAsia="黑体" w:cs="黑体"/>
      <w:sz w:val="20"/>
      <w:szCs w:val="20"/>
    </w:rPr>
  </w:style>
  <w:style w:type="paragraph" w:styleId="15">
    <w:name w:val="Document Map"/>
    <w:basedOn w:val="1"/>
    <w:link w:val="94"/>
    <w:semiHidden/>
    <w:unhideWhenUsed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91"/>
    <w:uiPriority w:val="99"/>
    <w:pPr>
      <w:suppressAutoHyphens/>
      <w:spacing w:after="120" w:line="240" w:lineRule="auto"/>
    </w:pPr>
    <w:rPr>
      <w:rFonts w:ascii="Times New Roman" w:hAnsi="Times New Roman" w:eastAsia="宋体" w:cs="Calibri"/>
      <w:kern w:val="1"/>
      <w:sz w:val="20"/>
      <w:szCs w:val="24"/>
      <w:lang w:eastAsia="ar-SA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81"/>
    <w:unhideWhenUsed/>
    <w:uiPriority w:val="0"/>
    <w:rPr>
      <w:sz w:val="18"/>
      <w:szCs w:val="18"/>
    </w:rPr>
  </w:style>
  <w:style w:type="paragraph" w:styleId="19">
    <w:name w:val="footer"/>
    <w:basedOn w:val="1"/>
    <w:link w:val="7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7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itle"/>
    <w:basedOn w:val="1"/>
    <w:next w:val="1"/>
    <w:link w:val="93"/>
    <w:qFormat/>
    <w:uiPriority w:val="10"/>
    <w:pPr>
      <w:spacing w:before="240" w:after="60"/>
      <w:jc w:val="center"/>
      <w:outlineLvl w:val="0"/>
    </w:pPr>
    <w:rPr>
      <w:rFonts w:ascii="Cambria" w:hAnsi="Cambria" w:eastAsia="宋体" w:cs="黑体"/>
      <w:b/>
      <w:bCs/>
      <w:sz w:val="32"/>
      <w:szCs w:val="32"/>
    </w:rPr>
  </w:style>
  <w:style w:type="character" w:styleId="25">
    <w:name w:val="Strong"/>
    <w:uiPriority w:val="0"/>
    <w:rPr>
      <w:b/>
    </w:rPr>
  </w:style>
  <w:style w:type="character" w:styleId="26">
    <w:name w:val="FollowedHyperlink"/>
    <w:semiHidden/>
    <w:unhideWhenUsed/>
    <w:uiPriority w:val="99"/>
    <w:rPr>
      <w:color w:val="800080"/>
      <w:u w:val="single"/>
    </w:rPr>
  </w:style>
  <w:style w:type="character" w:styleId="27">
    <w:name w:val="Hyperlink"/>
    <w:basedOn w:val="24"/>
    <w:unhideWhenUsed/>
    <w:uiPriority w:val="99"/>
    <w:rPr>
      <w:color w:val="0000FF"/>
      <w:u w:val="single"/>
    </w:rPr>
  </w:style>
  <w:style w:type="character" w:styleId="28">
    <w:name w:val="annotation reference"/>
    <w:semiHidden/>
    <w:unhideWhenUsed/>
    <w:uiPriority w:val="99"/>
    <w:rPr>
      <w:sz w:val="21"/>
      <w:szCs w:val="21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TOC Heading"/>
    <w:basedOn w:val="2"/>
    <w:next w:val="1"/>
    <w:semiHidden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31">
    <w:name w:val="批注主题1"/>
    <w:basedOn w:val="12"/>
    <w:next w:val="12"/>
    <w:link w:val="84"/>
    <w:uiPriority w:val="0"/>
    <w:rPr>
      <w:rFonts w:ascii="Calibri" w:hAnsi="Calibri" w:eastAsia="宋体" w:cs="黑体"/>
      <w:b/>
      <w:bCs/>
    </w:rPr>
  </w:style>
  <w:style w:type="paragraph" w:customStyle="1" w:styleId="32">
    <w:name w:val="文档结构图1"/>
    <w:basedOn w:val="1"/>
    <w:link w:val="86"/>
    <w:uiPriority w:val="0"/>
    <w:rPr>
      <w:rFonts w:ascii="宋体" w:eastAsia="宋体"/>
      <w:sz w:val="18"/>
      <w:szCs w:val="18"/>
    </w:rPr>
  </w:style>
  <w:style w:type="paragraph" w:customStyle="1" w:styleId="33">
    <w:name w:val="0正文段落"/>
    <w:uiPriority w:val="0"/>
    <w:pPr>
      <w:spacing w:beforeLines="50" w:afterLines="50" w:line="360" w:lineRule="auto"/>
      <w:ind w:firstLine="200" w:firstLineChars="200"/>
      <w:jc w:val="both"/>
    </w:pPr>
    <w:rPr>
      <w:rFonts w:ascii="Times New Roman" w:hAnsi="Times New Roman" w:eastAsia="宋体" w:cs="Times New Roman"/>
      <w:bCs/>
      <w:kern w:val="0"/>
      <w:sz w:val="24"/>
      <w:szCs w:val="28"/>
    </w:rPr>
  </w:style>
  <w:style w:type="paragraph" w:customStyle="1" w:styleId="34">
    <w:name w:val="列出段落1"/>
    <w:basedOn w:val="1"/>
    <w:uiPriority w:val="0"/>
    <w:pPr>
      <w:ind w:firstLine="420" w:firstLineChars="200"/>
    </w:pPr>
    <w:rPr>
      <w:rFonts w:ascii="Calibri" w:hAnsi="Calibri" w:eastAsia="宋体" w:cs="黑体"/>
      <w:sz w:val="28"/>
    </w:rPr>
  </w:style>
  <w:style w:type="paragraph" w:customStyle="1" w:styleId="35">
    <w:name w:val="TOC 标题1"/>
    <w:basedOn w:val="2"/>
    <w:next w:val="1"/>
    <w:uiPriority w:val="0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36">
    <w:name w:val="WW-正文"/>
    <w:basedOn w:val="1"/>
    <w:uiPriority w:val="0"/>
    <w:pPr>
      <w:suppressAutoHyphens/>
      <w:spacing w:before="100" w:after="100"/>
      <w:ind w:firstLine="480"/>
      <w:jc w:val="left"/>
    </w:pPr>
    <w:rPr>
      <w:rFonts w:ascii="Arial" w:hAnsi="Arial" w:cs="DejaVu LGC Sans"/>
      <w:kern w:val="1"/>
      <w:sz w:val="28"/>
      <w:szCs w:val="24"/>
    </w:rPr>
  </w:style>
  <w:style w:type="paragraph" w:customStyle="1" w:styleId="37">
    <w:name w:val="列出段落11"/>
    <w:basedOn w:val="1"/>
    <w:uiPriority w:val="0"/>
    <w:pPr>
      <w:suppressAutoHyphens/>
      <w:ind w:firstLine="420"/>
    </w:pPr>
    <w:rPr>
      <w:rFonts w:ascii="Calibri" w:hAnsi="Calibri" w:eastAsia="宋体" w:cs="Times New Roman"/>
      <w:kern w:val="1"/>
      <w:sz w:val="28"/>
    </w:rPr>
  </w:style>
  <w:style w:type="paragraph" w:customStyle="1" w:styleId="38">
    <w:name w:val="font0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000000"/>
      <w:kern w:val="0"/>
      <w:sz w:val="22"/>
    </w:rPr>
  </w:style>
  <w:style w:type="paragraph" w:customStyle="1" w:styleId="39">
    <w:name w:val="font5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40">
    <w:name w:val="font6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宋体" w:cs="Times New Roman"/>
      <w:color w:val="000000"/>
      <w:kern w:val="0"/>
      <w:sz w:val="22"/>
    </w:rPr>
  </w:style>
  <w:style w:type="paragraph" w:customStyle="1" w:styleId="41">
    <w:name w:val="font7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000000"/>
      <w:kern w:val="0"/>
      <w:sz w:val="22"/>
    </w:rPr>
  </w:style>
  <w:style w:type="paragraph" w:customStyle="1" w:styleId="42">
    <w:name w:val="font8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Calibri" w:hAnsi="Calibri" w:eastAsia="宋体" w:cs="宋体"/>
      <w:color w:val="000000"/>
      <w:kern w:val="0"/>
      <w:sz w:val="22"/>
    </w:rPr>
  </w:style>
  <w:style w:type="paragraph" w:customStyle="1" w:styleId="43">
    <w:name w:val="font9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FF0000"/>
      <w:kern w:val="0"/>
      <w:sz w:val="22"/>
    </w:rPr>
  </w:style>
  <w:style w:type="paragraph" w:customStyle="1" w:styleId="44">
    <w:name w:val="font10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FF0000"/>
      <w:kern w:val="0"/>
      <w:sz w:val="36"/>
      <w:szCs w:val="36"/>
    </w:rPr>
  </w:style>
  <w:style w:type="paragraph" w:customStyle="1" w:styleId="45">
    <w:name w:val="font11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FF0000"/>
      <w:kern w:val="0"/>
      <w:sz w:val="44"/>
      <w:szCs w:val="44"/>
    </w:rPr>
  </w:style>
  <w:style w:type="paragraph" w:customStyle="1" w:styleId="46">
    <w:name w:val="xl65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47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48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49">
    <w:name w:val="xl6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50">
    <w:name w:val="xl69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1">
    <w:name w:val="xl70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2">
    <w:name w:val="xl71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3">
    <w:name w:val="xl7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4">
    <w:name w:val="xl73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5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6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57">
    <w:name w:val="xl7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8">
    <w:name w:val="xl77"/>
    <w:basedOn w:val="1"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59">
    <w:name w:val="xl7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60">
    <w:name w:val="xl7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hAnsi="宋体" w:eastAsia="宋体" w:cs="宋体"/>
      <w:kern w:val="0"/>
      <w:szCs w:val="24"/>
    </w:rPr>
  </w:style>
  <w:style w:type="paragraph" w:customStyle="1" w:styleId="61">
    <w:name w:val="样式 首行缩进:  0.74 厘米"/>
    <w:basedOn w:val="1"/>
    <w:uiPriority w:val="0"/>
    <w:pPr>
      <w:snapToGrid w:val="0"/>
      <w:ind w:firstLine="420"/>
    </w:pPr>
    <w:rPr>
      <w:rFonts w:ascii="Times New Roman" w:hAnsi="Times New Roman" w:cs="宋体"/>
      <w:sz w:val="21"/>
      <w:szCs w:val="20"/>
    </w:rPr>
  </w:style>
  <w:style w:type="paragraph" w:customStyle="1" w:styleId="62">
    <w:name w:val="样式 标题 5 + (中文) 黑体 段前: 0 磅 段后: 0 磅 行距: 1.5 倍行距"/>
    <w:basedOn w:val="6"/>
    <w:uiPriority w:val="0"/>
    <w:pPr>
      <w:numPr>
        <w:ilvl w:val="4"/>
        <w:numId w:val="0"/>
      </w:numPr>
      <w:spacing w:before="0" w:after="0" w:line="360" w:lineRule="auto"/>
      <w:ind w:left="1008" w:hanging="1008"/>
    </w:pPr>
    <w:rPr>
      <w:rFonts w:ascii="Times New Roman" w:hAnsi="Times New Roman" w:eastAsia="黑体" w:cs="宋体"/>
      <w:kern w:val="0"/>
      <w:szCs w:val="20"/>
    </w:rPr>
  </w:style>
  <w:style w:type="paragraph" w:customStyle="1" w:styleId="63">
    <w:name w:val="样式 标题 1 + 小二"/>
    <w:basedOn w:val="2"/>
    <w:uiPriority w:val="0"/>
    <w:pPr>
      <w:numPr>
        <w:ilvl w:val="0"/>
        <w:numId w:val="0"/>
      </w:numPr>
      <w:spacing w:before="0" w:after="0" w:line="360" w:lineRule="auto"/>
      <w:ind w:left="432" w:hanging="432"/>
    </w:pPr>
    <w:rPr>
      <w:rFonts w:ascii="Times New Roman" w:hAnsi="Times New Roman" w:eastAsia="黑体" w:cs="Times New Roman"/>
      <w:sz w:val="36"/>
    </w:rPr>
  </w:style>
  <w:style w:type="paragraph" w:customStyle="1" w:styleId="64">
    <w:name w:val="样式 标题 2 + 三号"/>
    <w:basedOn w:val="3"/>
    <w:uiPriority w:val="0"/>
    <w:pPr>
      <w:numPr>
        <w:ilvl w:val="1"/>
        <w:numId w:val="0"/>
      </w:numPr>
      <w:spacing w:before="0" w:after="0" w:line="360" w:lineRule="auto"/>
      <w:ind w:left="7956" w:hanging="576"/>
    </w:pPr>
    <w:rPr>
      <w:rFonts w:ascii="Times New Roman" w:hAnsi="Times New Roman" w:eastAsia="黑体" w:cs="Times New Roman"/>
      <w:kern w:val="0"/>
    </w:rPr>
  </w:style>
  <w:style w:type="paragraph" w:customStyle="1" w:styleId="65">
    <w:name w:val="样式 标题 3 + 小三"/>
    <w:basedOn w:val="4"/>
    <w:uiPriority w:val="0"/>
    <w:pPr>
      <w:numPr>
        <w:ilvl w:val="2"/>
        <w:numId w:val="0"/>
      </w:numPr>
      <w:spacing w:before="0" w:after="0" w:line="360" w:lineRule="auto"/>
      <w:ind w:left="720" w:hanging="720"/>
    </w:pPr>
    <w:rPr>
      <w:rFonts w:ascii="Times New Roman" w:hAnsi="Times New Roman" w:eastAsia="黑体" w:cs="Times New Roman"/>
      <w:kern w:val="0"/>
      <w:sz w:val="30"/>
    </w:rPr>
  </w:style>
  <w:style w:type="paragraph" w:customStyle="1" w:styleId="66">
    <w:name w:val="样式 标题 4 + 四号"/>
    <w:basedOn w:val="5"/>
    <w:uiPriority w:val="0"/>
    <w:pPr>
      <w:numPr>
        <w:ilvl w:val="3"/>
        <w:numId w:val="0"/>
      </w:numPr>
      <w:spacing w:before="0" w:after="0" w:line="360" w:lineRule="auto"/>
      <w:ind w:left="864" w:hanging="864"/>
    </w:pPr>
    <w:rPr>
      <w:rFonts w:ascii="Times New Roman" w:hAnsi="Times New Roman" w:eastAsia="黑体" w:cs="Times New Roman"/>
      <w:kern w:val="0"/>
    </w:rPr>
  </w:style>
  <w:style w:type="paragraph" w:customStyle="1" w:styleId="67">
    <w:name w:val="文档正文"/>
    <w:basedOn w:val="1"/>
    <w:link w:val="89"/>
    <w:uiPriority w:val="0"/>
    <w:pPr>
      <w:adjustRightInd w:val="0"/>
      <w:spacing w:line="480" w:lineRule="atLeast"/>
      <w:ind w:firstLine="567"/>
      <w:textAlignment w:val="baseline"/>
    </w:pPr>
    <w:rPr>
      <w:rFonts w:ascii="长城仿宋" w:hAnsi="Times New Roman" w:cs="Times New Roman"/>
      <w:kern w:val="0"/>
      <w:szCs w:val="20"/>
    </w:rPr>
  </w:style>
  <w:style w:type="paragraph" w:customStyle="1" w:styleId="68">
    <w:name w:val="0 正文"/>
    <w:basedOn w:val="1"/>
    <w:link w:val="88"/>
    <w:uiPriority w:val="0"/>
    <w:pPr>
      <w:spacing w:before="156" w:after="156"/>
      <w:ind w:firstLine="420"/>
    </w:pPr>
    <w:rPr>
      <w:rFonts w:ascii="Times New Roman" w:hAnsi="Times New Roman" w:cs="Times New Roman"/>
      <w:szCs w:val="24"/>
    </w:rPr>
  </w:style>
  <w:style w:type="paragraph" w:customStyle="1" w:styleId="69">
    <w:name w:val="reader-word-layer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70">
    <w:name w:val="页眉 Char"/>
    <w:basedOn w:val="24"/>
    <w:link w:val="20"/>
    <w:uiPriority w:val="0"/>
    <w:rPr>
      <w:sz w:val="18"/>
      <w:szCs w:val="18"/>
    </w:rPr>
  </w:style>
  <w:style w:type="character" w:customStyle="1" w:styleId="71">
    <w:name w:val="页脚 Char"/>
    <w:basedOn w:val="24"/>
    <w:link w:val="19"/>
    <w:uiPriority w:val="0"/>
    <w:rPr>
      <w:sz w:val="18"/>
      <w:szCs w:val="18"/>
    </w:rPr>
  </w:style>
  <w:style w:type="character" w:customStyle="1" w:styleId="72">
    <w:name w:val="标题 1 Char"/>
    <w:basedOn w:val="24"/>
    <w:link w:val="2"/>
    <w:uiPriority w:val="0"/>
    <w:rPr>
      <w:b/>
      <w:bCs/>
      <w:kern w:val="44"/>
      <w:sz w:val="44"/>
      <w:szCs w:val="44"/>
    </w:rPr>
  </w:style>
  <w:style w:type="character" w:customStyle="1" w:styleId="73">
    <w:name w:val="标题 2 Char"/>
    <w:basedOn w:val="24"/>
    <w:link w:val="3"/>
    <w:uiPriority w:val="0"/>
    <w:rPr>
      <w:rFonts w:ascii="Tahoma" w:hAnsi="Tahoma" w:eastAsia="微软雅黑" w:cs="黑体"/>
      <w:b/>
      <w:bCs/>
      <w:sz w:val="32"/>
      <w:szCs w:val="32"/>
    </w:rPr>
  </w:style>
  <w:style w:type="character" w:customStyle="1" w:styleId="74">
    <w:name w:val="标题 3 Char"/>
    <w:basedOn w:val="24"/>
    <w:link w:val="4"/>
    <w:uiPriority w:val="0"/>
    <w:rPr>
      <w:b/>
      <w:bCs/>
      <w:sz w:val="32"/>
      <w:szCs w:val="32"/>
    </w:rPr>
  </w:style>
  <w:style w:type="character" w:customStyle="1" w:styleId="75">
    <w:name w:val="标题 4 Char"/>
    <w:basedOn w:val="24"/>
    <w:link w:val="5"/>
    <w:uiPriority w:val="0"/>
    <w:rPr>
      <w:rFonts w:ascii="Cambria" w:hAnsi="Cambria" w:eastAsia="宋体" w:cs="黑体"/>
      <w:b/>
      <w:bCs/>
      <w:sz w:val="28"/>
      <w:szCs w:val="28"/>
    </w:rPr>
  </w:style>
  <w:style w:type="character" w:customStyle="1" w:styleId="76">
    <w:name w:val="标题 5 Char"/>
    <w:basedOn w:val="24"/>
    <w:link w:val="6"/>
    <w:uiPriority w:val="0"/>
    <w:rPr>
      <w:b/>
      <w:bCs/>
      <w:sz w:val="28"/>
      <w:szCs w:val="28"/>
    </w:rPr>
  </w:style>
  <w:style w:type="character" w:customStyle="1" w:styleId="77">
    <w:name w:val="标题 6 Char"/>
    <w:aliases w:val="H6 Char,CSS节内4级标记 Char1,CSS节内4级标记 Char Char,PIM 6 Char,第五层条 Char,BOD 4 Char,h6 Char,h61 Char,heading 61 Char,Bullet (Single Lines) Char,Legal Level 1. Char,Bullet list Char,L6 Char,Third Subheading Char,6 Char,1.1.1.1.1.1标题 6 Char,正文六级标题 Char"/>
    <w:basedOn w:val="24"/>
    <w:link w:val="7"/>
    <w:uiPriority w:val="0"/>
    <w:rPr>
      <w:rFonts w:ascii="Cambria" w:hAnsi="Cambria" w:eastAsia="宋体" w:cs="黑体"/>
      <w:b/>
      <w:bCs/>
      <w:sz w:val="24"/>
      <w:szCs w:val="24"/>
    </w:rPr>
  </w:style>
  <w:style w:type="character" w:customStyle="1" w:styleId="78">
    <w:name w:val="标题 7 Char"/>
    <w:aliases w:val="正文七级标题 Char,req3 Char,lettered list Char,letter list1 Char,lettered list1 Char,letter list2 Char,lettered list2 Char,letter list11 Char,lettered list11 Char,letter list3 Char,lettered list3 Char,letter list12 Char,lettered list12 Char,H Char"/>
    <w:basedOn w:val="24"/>
    <w:link w:val="8"/>
    <w:uiPriority w:val="0"/>
    <w:rPr>
      <w:b/>
      <w:bCs/>
      <w:sz w:val="24"/>
      <w:szCs w:val="24"/>
    </w:rPr>
  </w:style>
  <w:style w:type="character" w:customStyle="1" w:styleId="79">
    <w:name w:val="标题 8 Char"/>
    <w:aliases w:val="注意框体 Char,正文八级标题 Char,ITT t8 Char,PA Appendix Minor Char,action Char,8 Char,r Char,requirement Char,req2 Char,Reference List Char,action1 Char,action2 Char,action11 Char,action3 Char,action4 Char,action5 Char,action6 Char,action7 Char,H8 Char"/>
    <w:basedOn w:val="24"/>
    <w:link w:val="9"/>
    <w:uiPriority w:val="0"/>
    <w:rPr>
      <w:rFonts w:ascii="Cambria" w:hAnsi="Cambria" w:eastAsia="宋体" w:cs="黑体"/>
      <w:sz w:val="24"/>
      <w:szCs w:val="24"/>
    </w:rPr>
  </w:style>
  <w:style w:type="character" w:customStyle="1" w:styleId="80">
    <w:name w:val="标题 9 Char"/>
    <w:aliases w:val="正文九级标题 Char,ITT t9 Char,progress Char,9 Char,rb Char,req bullet Char,req1 Char,progress1 Char,progress2 Char,progress11 Char,progress3 Char,progress4 Char,progress5 Char,progress6 Char,progress7 Char,progress12 Char,progress21 Char,标题 45 Char"/>
    <w:basedOn w:val="24"/>
    <w:link w:val="10"/>
    <w:uiPriority w:val="0"/>
    <w:rPr>
      <w:rFonts w:ascii="Cambria" w:hAnsi="Cambria" w:eastAsia="宋体" w:cs="黑体"/>
      <w:sz w:val="24"/>
      <w:szCs w:val="21"/>
    </w:rPr>
  </w:style>
  <w:style w:type="character" w:customStyle="1" w:styleId="81">
    <w:name w:val="批注框文本 Char"/>
    <w:basedOn w:val="24"/>
    <w:link w:val="18"/>
    <w:uiPriority w:val="0"/>
    <w:rPr>
      <w:sz w:val="18"/>
      <w:szCs w:val="18"/>
    </w:rPr>
  </w:style>
  <w:style w:type="character" w:customStyle="1" w:styleId="82">
    <w:name w:val="批注引用1"/>
    <w:uiPriority w:val="0"/>
    <w:rPr>
      <w:sz w:val="21"/>
      <w:szCs w:val="21"/>
    </w:rPr>
  </w:style>
  <w:style w:type="character" w:customStyle="1" w:styleId="83">
    <w:name w:val="明显强调1"/>
    <w:uiPriority w:val="0"/>
    <w:rPr>
      <w:i/>
      <w:iCs/>
      <w:color w:val="4F81BD"/>
    </w:rPr>
  </w:style>
  <w:style w:type="character" w:customStyle="1" w:styleId="84">
    <w:name w:val="批注主题 Char"/>
    <w:link w:val="31"/>
    <w:uiPriority w:val="0"/>
    <w:rPr>
      <w:b/>
      <w:bCs/>
      <w:sz w:val="28"/>
    </w:rPr>
  </w:style>
  <w:style w:type="character" w:customStyle="1" w:styleId="85">
    <w:name w:val="批注文字 Char"/>
    <w:basedOn w:val="24"/>
    <w:link w:val="12"/>
    <w:uiPriority w:val="0"/>
    <w:rPr>
      <w:rFonts w:ascii="Calibri" w:hAnsi="Calibri" w:eastAsia="宋体" w:cs="黑体"/>
      <w:sz w:val="28"/>
    </w:rPr>
  </w:style>
  <w:style w:type="character" w:customStyle="1" w:styleId="86">
    <w:name w:val="文档结构图 Char"/>
    <w:link w:val="32"/>
    <w:uiPriority w:val="0"/>
    <w:rPr>
      <w:rFonts w:ascii="宋体" w:eastAsia="宋体"/>
      <w:sz w:val="18"/>
      <w:szCs w:val="18"/>
    </w:rPr>
  </w:style>
  <w:style w:type="character" w:customStyle="1" w:styleId="87">
    <w:name w:val="批注主题 Char1"/>
    <w:basedOn w:val="85"/>
    <w:link w:val="11"/>
    <w:semiHidden/>
    <w:uiPriority w:val="99"/>
    <w:rPr>
      <w:rFonts w:ascii="Calibri" w:hAnsi="Calibri" w:eastAsia="宋体" w:cs="黑体"/>
      <w:b/>
      <w:bCs/>
      <w:sz w:val="28"/>
    </w:rPr>
  </w:style>
  <w:style w:type="character" w:customStyle="1" w:styleId="88">
    <w:name w:val="0 正文 Char"/>
    <w:link w:val="68"/>
    <w:uiPriority w:val="0"/>
    <w:rPr>
      <w:rFonts w:ascii="Times New Roman" w:hAnsi="Times New Roman" w:eastAsia="微软雅黑" w:cs="Times New Roman"/>
      <w:sz w:val="24"/>
      <w:szCs w:val="24"/>
    </w:rPr>
  </w:style>
  <w:style w:type="character" w:customStyle="1" w:styleId="89">
    <w:name w:val="文档正文 Char"/>
    <w:link w:val="67"/>
    <w:uiPriority w:val="0"/>
    <w:rPr>
      <w:rFonts w:ascii="长城仿宋" w:hAnsi="Times New Roman" w:eastAsia="微软雅黑" w:cs="Times New Roman"/>
      <w:kern w:val="0"/>
      <w:sz w:val="24"/>
      <w:szCs w:val="20"/>
    </w:rPr>
  </w:style>
  <w:style w:type="character" w:customStyle="1" w:styleId="90">
    <w:name w:val="正文缩进 Char1"/>
    <w:aliases w:val="表正文 Char,正文非缩进 Char,正文（首行缩进两字） Char1,特点 Char,段1 Char,标题4 Char,正文（首行缩进两字） Char Char Char1,正文缩进1 Char,正文缩进 Char Char,正文不缩进 Char,Alt+X Char,mr正文缩进 Char,四号 Char,正文缩进（首行缩进两字） Char,±íÕýÎÄ Char,ÕýÎÄ·ÇËõ½ø Char,正文对齐 Char,正文缩进陈木华 Char,ALT+Z Char"/>
    <w:link w:val="13"/>
    <w:locked/>
    <w:uiPriority w:val="0"/>
    <w:rPr>
      <w:rFonts w:ascii="Arial" w:hAnsi="Arial" w:eastAsia="微软雅黑" w:cs="Times New Roman"/>
      <w:kern w:val="0"/>
      <w:sz w:val="24"/>
      <w:szCs w:val="20"/>
    </w:rPr>
  </w:style>
  <w:style w:type="character" w:customStyle="1" w:styleId="91">
    <w:name w:val="正文文本 Char"/>
    <w:basedOn w:val="24"/>
    <w:link w:val="16"/>
    <w:uiPriority w:val="99"/>
    <w:rPr>
      <w:rFonts w:ascii="Times New Roman" w:hAnsi="Times New Roman" w:eastAsia="宋体" w:cs="Calibri"/>
      <w:kern w:val="1"/>
      <w:sz w:val="20"/>
      <w:szCs w:val="24"/>
      <w:lang w:eastAsia="ar-SA"/>
    </w:rPr>
  </w:style>
  <w:style w:type="character" w:customStyle="1" w:styleId="92">
    <w:name w:val="apple-style-span"/>
    <w:basedOn w:val="24"/>
    <w:uiPriority w:val="99"/>
    <w:rPr>
      <w:rFonts w:cs="Times New Roman"/>
    </w:rPr>
  </w:style>
  <w:style w:type="character" w:customStyle="1" w:styleId="93">
    <w:name w:val="标题 Char"/>
    <w:basedOn w:val="24"/>
    <w:link w:val="23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94">
    <w:name w:val="文档结构图 Char1"/>
    <w:basedOn w:val="24"/>
    <w:link w:val="15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30</Company>
  <Pages>8</Pages>
  <Words>825</Words>
  <Characters>4709</Characters>
  <Lines>39</Lines>
  <Paragraphs>11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2013-10-20T04:53:00Z</dcterms:created>
  <dc:creator>WQ</dc:creator>
  <cp:lastModifiedBy>benne</cp:lastModifiedBy>
  <cp:lastPrinted>2014-01-12T15:48:00Z</cp:lastPrinted>
  <dcterms:modified xsi:type="dcterms:W3CDTF">2014-01-18T08:11:59Z</dcterms:modified>
  <dc:title>项目研发开发约定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